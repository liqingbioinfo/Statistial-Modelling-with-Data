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0B71" w14:textId="43A98109" w:rsidR="00C14B9D" w:rsidRDefault="00C14B9D" w:rsidP="00F71656">
      <w:pPr>
        <w:spacing w:line="360" w:lineRule="auto"/>
        <w:outlineLvl w:val="0"/>
        <w:rPr>
          <w:rFonts w:ascii="Arial" w:hAnsi="Arial" w:cs="Arial"/>
          <w:b/>
          <w:sz w:val="22"/>
          <w:szCs w:val="22"/>
        </w:rPr>
      </w:pPr>
      <w:r>
        <w:rPr>
          <w:rFonts w:ascii="Arial" w:hAnsi="Arial" w:cs="Arial"/>
          <w:b/>
          <w:sz w:val="22"/>
          <w:szCs w:val="22"/>
        </w:rPr>
        <w:t>Large-scale Integrati</w:t>
      </w:r>
      <w:r w:rsidRPr="00347708">
        <w:rPr>
          <w:rFonts w:ascii="Arial" w:hAnsi="Arial" w:cs="Arial"/>
          <w:b/>
          <w:sz w:val="22"/>
          <w:szCs w:val="22"/>
        </w:rPr>
        <w:t xml:space="preserve">on of Proteomics and Genomics Data to Discover </w:t>
      </w:r>
      <w:r w:rsidR="00B405F8">
        <w:rPr>
          <w:rFonts w:ascii="Arial" w:hAnsi="Arial" w:cs="Arial"/>
          <w:b/>
          <w:sz w:val="22"/>
          <w:szCs w:val="22"/>
        </w:rPr>
        <w:t>Risk Proteins in Human Cancers</w:t>
      </w:r>
    </w:p>
    <w:p w14:paraId="21D09ADC" w14:textId="77777777" w:rsidR="00C14B9D" w:rsidRDefault="00C14B9D" w:rsidP="00F71656">
      <w:pPr>
        <w:spacing w:line="360" w:lineRule="auto"/>
        <w:outlineLvl w:val="0"/>
        <w:rPr>
          <w:rFonts w:ascii="Arial" w:hAnsi="Arial" w:cs="Arial"/>
          <w:sz w:val="22"/>
          <w:szCs w:val="22"/>
        </w:rPr>
      </w:pPr>
    </w:p>
    <w:p w14:paraId="5AD1B539" w14:textId="2159C5A9" w:rsidR="00C14B9D" w:rsidRDefault="00C14B9D" w:rsidP="00F71656">
      <w:pPr>
        <w:spacing w:line="360" w:lineRule="auto"/>
        <w:outlineLvl w:val="0"/>
        <w:rPr>
          <w:rFonts w:ascii="Arial" w:hAnsi="Arial" w:cs="Arial"/>
          <w:sz w:val="22"/>
          <w:szCs w:val="22"/>
        </w:rPr>
      </w:pPr>
      <w:r w:rsidRPr="00347708">
        <w:rPr>
          <w:rFonts w:ascii="Arial" w:hAnsi="Arial" w:cs="Arial"/>
          <w:sz w:val="22"/>
          <w:szCs w:val="22"/>
        </w:rPr>
        <w:t>Qing Li</w:t>
      </w:r>
      <w:r w:rsidRPr="006F55D5">
        <w:rPr>
          <w:rFonts w:ascii="Arial" w:hAnsi="Arial" w:cs="Arial"/>
          <w:sz w:val="22"/>
          <w:szCs w:val="22"/>
          <w:vertAlign w:val="superscript"/>
        </w:rPr>
        <w:t>1,</w:t>
      </w:r>
      <w:r w:rsidRPr="00DE7F80">
        <w:rPr>
          <w:rFonts w:eastAsia="Arial"/>
          <w:sz w:val="22"/>
          <w:szCs w:val="22"/>
          <w:vertAlign w:val="superscript"/>
        </w:rPr>
        <w:t>†</w:t>
      </w:r>
      <w:r w:rsidRPr="00347708">
        <w:rPr>
          <w:rFonts w:ascii="Arial" w:hAnsi="Arial" w:cs="Arial"/>
          <w:sz w:val="22"/>
          <w:szCs w:val="22"/>
        </w:rPr>
        <w:t>, Zhishan Chen</w:t>
      </w:r>
      <w:r>
        <w:rPr>
          <w:rFonts w:ascii="Arial" w:hAnsi="Arial" w:cs="Arial"/>
          <w:sz w:val="22"/>
          <w:szCs w:val="22"/>
          <w:vertAlign w:val="superscript"/>
        </w:rPr>
        <w:t>2</w:t>
      </w:r>
      <w:r w:rsidRPr="006F55D5">
        <w:rPr>
          <w:rFonts w:ascii="Arial" w:hAnsi="Arial" w:cs="Arial"/>
          <w:sz w:val="22"/>
          <w:szCs w:val="22"/>
          <w:vertAlign w:val="superscript"/>
        </w:rPr>
        <w:t>,</w:t>
      </w:r>
      <w:r w:rsidRPr="00DE7F80">
        <w:rPr>
          <w:rFonts w:eastAsia="Arial"/>
          <w:sz w:val="22"/>
          <w:szCs w:val="22"/>
          <w:vertAlign w:val="superscript"/>
        </w:rPr>
        <w:t>†</w:t>
      </w:r>
      <w:r w:rsidRPr="00347708">
        <w:rPr>
          <w:rFonts w:ascii="Arial" w:hAnsi="Arial" w:cs="Arial"/>
          <w:sz w:val="22"/>
          <w:szCs w:val="22"/>
        </w:rPr>
        <w:t xml:space="preserve">, </w:t>
      </w:r>
      <w:r>
        <w:rPr>
          <w:rFonts w:ascii="Arial" w:hAnsi="Arial" w:cs="Arial"/>
          <w:sz w:val="22"/>
          <w:szCs w:val="22"/>
        </w:rPr>
        <w:t>Jie Ping</w:t>
      </w:r>
      <w:r w:rsidR="00B405F8">
        <w:rPr>
          <w:rFonts w:ascii="Arial" w:hAnsi="Arial" w:cs="Arial"/>
          <w:sz w:val="22"/>
          <w:szCs w:val="22"/>
          <w:vertAlign w:val="superscript"/>
        </w:rPr>
        <w:t>2</w:t>
      </w:r>
      <w:r w:rsidR="00B405F8" w:rsidRPr="00347708">
        <w:rPr>
          <w:rFonts w:ascii="Arial" w:hAnsi="Arial" w:cs="Arial"/>
          <w:sz w:val="22"/>
          <w:szCs w:val="22"/>
        </w:rPr>
        <w:t>,</w:t>
      </w:r>
      <w:r>
        <w:rPr>
          <w:rFonts w:ascii="Arial" w:hAnsi="Arial" w:cs="Arial"/>
          <w:sz w:val="22"/>
          <w:szCs w:val="22"/>
        </w:rPr>
        <w:t xml:space="preserve"> Wanqing Wen</w:t>
      </w:r>
      <w:r w:rsidR="00B405F8">
        <w:rPr>
          <w:rFonts w:ascii="Arial" w:hAnsi="Arial" w:cs="Arial"/>
          <w:sz w:val="22"/>
          <w:szCs w:val="22"/>
          <w:vertAlign w:val="superscript"/>
        </w:rPr>
        <w:t>2</w:t>
      </w:r>
      <w:r w:rsidR="00B405F8" w:rsidRPr="00347708">
        <w:rPr>
          <w:rFonts w:ascii="Arial" w:hAnsi="Arial" w:cs="Arial"/>
          <w:sz w:val="22"/>
          <w:szCs w:val="22"/>
        </w:rPr>
        <w:t>,</w:t>
      </w:r>
      <w:r w:rsidR="00B405F8">
        <w:rPr>
          <w:rFonts w:ascii="Arial" w:hAnsi="Arial" w:cs="Arial"/>
          <w:sz w:val="22"/>
          <w:szCs w:val="22"/>
        </w:rPr>
        <w:t xml:space="preserve"> Xiang Shu</w:t>
      </w:r>
      <w:r w:rsidR="00B405F8" w:rsidRPr="00B405F8">
        <w:rPr>
          <w:rFonts w:ascii="Arial" w:hAnsi="Arial" w:cs="Arial"/>
          <w:sz w:val="22"/>
          <w:szCs w:val="22"/>
          <w:vertAlign w:val="superscript"/>
        </w:rPr>
        <w:t>3</w:t>
      </w:r>
      <w:r>
        <w:rPr>
          <w:rFonts w:ascii="Arial" w:hAnsi="Arial" w:cs="Arial"/>
          <w:sz w:val="22"/>
          <w:szCs w:val="22"/>
        </w:rPr>
        <w:t>, Jun</w:t>
      </w:r>
      <w:r w:rsidRPr="00347708">
        <w:rPr>
          <w:rFonts w:ascii="Arial" w:hAnsi="Arial" w:cs="Arial"/>
          <w:sz w:val="22"/>
          <w:szCs w:val="22"/>
        </w:rPr>
        <w:t xml:space="preserve"> Yan</w:t>
      </w:r>
      <w:r w:rsidR="000555AC" w:rsidRPr="000555AC">
        <w:rPr>
          <w:rFonts w:ascii="Arial" w:hAnsi="Arial" w:cs="Arial"/>
          <w:sz w:val="22"/>
          <w:szCs w:val="22"/>
          <w:vertAlign w:val="superscript"/>
        </w:rPr>
        <w:t>4</w:t>
      </w:r>
      <w:r w:rsidRPr="00347708">
        <w:rPr>
          <w:rFonts w:ascii="Arial" w:hAnsi="Arial" w:cs="Arial"/>
          <w:sz w:val="22"/>
          <w:szCs w:val="22"/>
        </w:rPr>
        <w:t>, Xiao-ou Shu</w:t>
      </w:r>
      <w:r w:rsidR="00B405F8" w:rsidRPr="00B405F8">
        <w:rPr>
          <w:rFonts w:ascii="Arial" w:hAnsi="Arial" w:cs="Arial"/>
          <w:sz w:val="22"/>
          <w:szCs w:val="22"/>
          <w:vertAlign w:val="superscript"/>
        </w:rPr>
        <w:t>2</w:t>
      </w:r>
      <w:r w:rsidRPr="00347708">
        <w:rPr>
          <w:rFonts w:ascii="Arial" w:hAnsi="Arial" w:cs="Arial"/>
          <w:sz w:val="22"/>
          <w:szCs w:val="22"/>
        </w:rPr>
        <w:t>, Wei Zheng</w:t>
      </w:r>
      <w:r w:rsidR="00B405F8" w:rsidRPr="00B405F8">
        <w:rPr>
          <w:rFonts w:ascii="Arial" w:hAnsi="Arial" w:cs="Arial"/>
          <w:sz w:val="22"/>
          <w:szCs w:val="22"/>
          <w:vertAlign w:val="superscript"/>
        </w:rPr>
        <w:t>2</w:t>
      </w:r>
      <w:r w:rsidRPr="00347708">
        <w:rPr>
          <w:rFonts w:ascii="Arial" w:hAnsi="Arial" w:cs="Arial"/>
          <w:sz w:val="22"/>
          <w:szCs w:val="22"/>
        </w:rPr>
        <w:t>, Quan Long</w:t>
      </w:r>
      <w:r w:rsidR="00B405F8" w:rsidRPr="00B405F8">
        <w:rPr>
          <w:rFonts w:ascii="Arial" w:hAnsi="Arial" w:cs="Arial"/>
          <w:sz w:val="22"/>
          <w:szCs w:val="22"/>
          <w:vertAlign w:val="superscript"/>
        </w:rPr>
        <w:t>1</w:t>
      </w:r>
      <w:r>
        <w:rPr>
          <w:rFonts w:ascii="Arial" w:hAnsi="Arial" w:cs="Arial"/>
          <w:sz w:val="22"/>
          <w:szCs w:val="22"/>
        </w:rPr>
        <w:t xml:space="preserve">* and </w:t>
      </w:r>
      <w:r w:rsidRPr="00347708">
        <w:rPr>
          <w:rFonts w:ascii="Arial" w:hAnsi="Arial" w:cs="Arial"/>
          <w:sz w:val="22"/>
          <w:szCs w:val="22"/>
        </w:rPr>
        <w:t>Xingyi Guo</w:t>
      </w:r>
      <w:r w:rsidR="00B405F8" w:rsidRPr="00B405F8">
        <w:rPr>
          <w:rFonts w:ascii="Arial" w:hAnsi="Arial" w:cs="Arial"/>
          <w:sz w:val="22"/>
          <w:szCs w:val="22"/>
          <w:vertAlign w:val="superscript"/>
        </w:rPr>
        <w:t>2</w:t>
      </w:r>
      <w:r>
        <w:rPr>
          <w:rFonts w:ascii="Arial" w:hAnsi="Arial" w:cs="Arial"/>
          <w:sz w:val="22"/>
          <w:szCs w:val="22"/>
        </w:rPr>
        <w:t>*</w:t>
      </w:r>
    </w:p>
    <w:p w14:paraId="3A223A9A" w14:textId="77777777" w:rsidR="00C14B9D" w:rsidRPr="00B45CFC" w:rsidRDefault="00C14B9D" w:rsidP="00F71656">
      <w:pPr>
        <w:spacing w:line="360" w:lineRule="auto"/>
        <w:outlineLvl w:val="0"/>
        <w:rPr>
          <w:rFonts w:ascii="Arial" w:hAnsi="Arial" w:cs="Arial"/>
          <w:sz w:val="22"/>
          <w:szCs w:val="22"/>
        </w:rPr>
      </w:pPr>
    </w:p>
    <w:p w14:paraId="4E2EF931" w14:textId="77777777" w:rsidR="00C14B9D" w:rsidRDefault="00C14B9D" w:rsidP="009314B1">
      <w:pPr>
        <w:spacing w:line="360" w:lineRule="auto"/>
        <w:outlineLvl w:val="0"/>
        <w:rPr>
          <w:rFonts w:ascii="Arial" w:hAnsi="Arial" w:cs="Arial"/>
          <w:b/>
          <w:sz w:val="22"/>
          <w:szCs w:val="22"/>
        </w:rPr>
      </w:pPr>
      <w:r w:rsidRPr="00B45CFC">
        <w:rPr>
          <w:rFonts w:ascii="Arial" w:hAnsi="Arial" w:cs="Arial"/>
          <w:b/>
          <w:sz w:val="22"/>
          <w:szCs w:val="22"/>
        </w:rPr>
        <w:t xml:space="preserve">Affiliations: </w:t>
      </w:r>
    </w:p>
    <w:p w14:paraId="4C41CEE6" w14:textId="25E29895" w:rsidR="00797673" w:rsidRPr="00DA50D1" w:rsidRDefault="00797673" w:rsidP="009314B1">
      <w:pPr>
        <w:spacing w:line="360" w:lineRule="auto"/>
        <w:rPr>
          <w:rFonts w:ascii="Arial" w:hAnsi="Arial" w:cs="Arial"/>
          <w:sz w:val="22"/>
          <w:szCs w:val="22"/>
        </w:rPr>
      </w:pPr>
      <w:r>
        <w:rPr>
          <w:rFonts w:ascii="Arial" w:hAnsi="Arial" w:cs="Arial"/>
          <w:sz w:val="22"/>
          <w:szCs w:val="22"/>
          <w:vertAlign w:val="superscript"/>
        </w:rPr>
        <w:t>1</w:t>
      </w:r>
      <w:r w:rsidRPr="00DA50D1">
        <w:rPr>
          <w:rFonts w:ascii="Arial" w:hAnsi="Arial" w:cs="Arial"/>
          <w:sz w:val="22"/>
          <w:szCs w:val="22"/>
        </w:rPr>
        <w:t xml:space="preserve"> Department of Biochemistry &amp; Molecular Biology, University of Calgary, Calgary, Canada</w:t>
      </w:r>
    </w:p>
    <w:p w14:paraId="7B1A9F12" w14:textId="77777777" w:rsidR="00C14B9D" w:rsidRDefault="00C14B9D" w:rsidP="009314B1">
      <w:pPr>
        <w:spacing w:line="360" w:lineRule="auto"/>
        <w:outlineLvl w:val="0"/>
        <w:rPr>
          <w:rFonts w:ascii="Arial" w:hAnsi="Arial" w:cs="Arial"/>
          <w:sz w:val="22"/>
          <w:szCs w:val="22"/>
        </w:rPr>
      </w:pPr>
      <w:r>
        <w:rPr>
          <w:rFonts w:ascii="Arial" w:hAnsi="Arial" w:cs="Arial"/>
          <w:sz w:val="22"/>
          <w:szCs w:val="22"/>
          <w:vertAlign w:val="superscript"/>
        </w:rPr>
        <w:t>2</w:t>
      </w:r>
      <w:r w:rsidRPr="00B45CFC">
        <w:rPr>
          <w:rFonts w:ascii="Arial" w:hAnsi="Arial" w:cs="Arial"/>
          <w:sz w:val="22"/>
          <w:szCs w:val="22"/>
        </w:rPr>
        <w:t xml:space="preserve"> Division of Epidemiology, Department of Medicine, Vanderbilt Epidemiology Center,</w:t>
      </w:r>
      <w:r>
        <w:rPr>
          <w:rFonts w:ascii="Arial" w:hAnsi="Arial" w:cs="Arial"/>
          <w:sz w:val="22"/>
          <w:szCs w:val="22"/>
        </w:rPr>
        <w:t xml:space="preserve"> and </w:t>
      </w:r>
      <w:r w:rsidRPr="00B45CFC">
        <w:rPr>
          <w:rFonts w:ascii="Arial" w:hAnsi="Arial" w:cs="Arial"/>
          <w:sz w:val="22"/>
          <w:szCs w:val="22"/>
        </w:rPr>
        <w:t xml:space="preserve">Vanderbilt-Ingram Cancer Center, </w:t>
      </w:r>
      <w:r w:rsidRPr="002A3F94">
        <w:rPr>
          <w:rFonts w:ascii="Arial" w:hAnsi="Arial" w:cs="Arial"/>
          <w:sz w:val="22"/>
          <w:szCs w:val="22"/>
        </w:rPr>
        <w:t>Vanderbilt University School of Medicine</w:t>
      </w:r>
      <w:r w:rsidRPr="00B45CFC">
        <w:rPr>
          <w:rFonts w:ascii="Arial" w:hAnsi="Arial" w:cs="Arial"/>
          <w:sz w:val="22"/>
          <w:szCs w:val="22"/>
        </w:rPr>
        <w:t>, Nashville TN</w:t>
      </w:r>
      <w:r>
        <w:rPr>
          <w:rFonts w:ascii="Arial" w:hAnsi="Arial" w:cs="Arial"/>
          <w:sz w:val="22"/>
          <w:szCs w:val="22"/>
        </w:rPr>
        <w:t xml:space="preserve"> </w:t>
      </w:r>
      <w:r w:rsidRPr="0026334B">
        <w:rPr>
          <w:rFonts w:ascii="Arial" w:hAnsi="Arial" w:cs="Arial"/>
          <w:sz w:val="22"/>
          <w:szCs w:val="22"/>
        </w:rPr>
        <w:t>37203</w:t>
      </w:r>
      <w:r w:rsidRPr="00B45CFC">
        <w:rPr>
          <w:rFonts w:ascii="Arial" w:hAnsi="Arial" w:cs="Arial"/>
          <w:sz w:val="22"/>
          <w:szCs w:val="22"/>
        </w:rPr>
        <w:t>, USA.</w:t>
      </w:r>
    </w:p>
    <w:p w14:paraId="5D48E493" w14:textId="77777777" w:rsidR="005618B0" w:rsidRPr="00820323" w:rsidRDefault="005618B0" w:rsidP="005618B0">
      <w:pPr>
        <w:spacing w:line="360" w:lineRule="auto"/>
        <w:outlineLvl w:val="0"/>
        <w:rPr>
          <w:rFonts w:ascii="Arial" w:hAnsi="Arial" w:cs="Arial"/>
          <w:sz w:val="22"/>
          <w:szCs w:val="22"/>
        </w:rPr>
      </w:pPr>
      <w:r>
        <w:rPr>
          <w:rFonts w:ascii="Arial" w:hAnsi="Arial" w:cs="Arial"/>
          <w:sz w:val="22"/>
          <w:szCs w:val="22"/>
          <w:vertAlign w:val="superscript"/>
        </w:rPr>
        <w:t>3</w:t>
      </w:r>
      <w:r w:rsidRPr="00820323">
        <w:rPr>
          <w:rFonts w:ascii="Arial" w:hAnsi="Arial" w:cs="Arial"/>
          <w:sz w:val="22"/>
          <w:szCs w:val="22"/>
          <w:vertAlign w:val="superscript"/>
        </w:rPr>
        <w:t xml:space="preserve"> </w:t>
      </w:r>
      <w:r w:rsidRPr="00FE3893">
        <w:rPr>
          <w:rFonts w:ascii="Arial" w:hAnsi="Arial" w:cs="Arial"/>
          <w:sz w:val="22"/>
          <w:szCs w:val="22"/>
        </w:rPr>
        <w:t>Department of Epidemiology and Biostatistics, Memorial Sloan Ketter</w:t>
      </w:r>
      <w:r>
        <w:rPr>
          <w:rFonts w:ascii="Arial" w:hAnsi="Arial" w:cs="Arial"/>
          <w:sz w:val="22"/>
          <w:szCs w:val="22"/>
        </w:rPr>
        <w:t>ing Cancer Center, New York, NY, USA</w:t>
      </w:r>
    </w:p>
    <w:p w14:paraId="4C3D0529" w14:textId="28639546" w:rsidR="00797673" w:rsidRDefault="00797673" w:rsidP="009314B1">
      <w:pPr>
        <w:spacing w:line="360" w:lineRule="auto"/>
        <w:rPr>
          <w:rFonts w:ascii="Arial" w:hAnsi="Arial" w:cs="Arial"/>
          <w:sz w:val="22"/>
          <w:szCs w:val="22"/>
        </w:rPr>
      </w:pPr>
      <w:r>
        <w:rPr>
          <w:rFonts w:ascii="Arial" w:hAnsi="Arial" w:cs="Arial"/>
          <w:sz w:val="22"/>
          <w:szCs w:val="22"/>
          <w:vertAlign w:val="superscript"/>
        </w:rPr>
        <w:t>4</w:t>
      </w:r>
      <w:r w:rsidRPr="00DA50D1">
        <w:rPr>
          <w:rFonts w:ascii="Arial" w:hAnsi="Arial" w:cs="Arial"/>
          <w:sz w:val="22"/>
          <w:szCs w:val="22"/>
        </w:rPr>
        <w:t xml:space="preserve"> </w:t>
      </w:r>
      <w:r w:rsidRPr="009F5AFE">
        <w:rPr>
          <w:rFonts w:ascii="Arial" w:hAnsi="Arial" w:cs="Arial"/>
          <w:sz w:val="22"/>
          <w:szCs w:val="22"/>
        </w:rPr>
        <w:t>Physiology and Pharmacology</w:t>
      </w:r>
      <w:r>
        <w:rPr>
          <w:rFonts w:ascii="Arial" w:hAnsi="Arial" w:cs="Arial"/>
          <w:sz w:val="22"/>
          <w:szCs w:val="22"/>
        </w:rPr>
        <w:t xml:space="preserve">, </w:t>
      </w:r>
      <w:r w:rsidRPr="00DA50D1">
        <w:rPr>
          <w:rFonts w:ascii="Arial" w:hAnsi="Arial" w:cs="Arial"/>
          <w:sz w:val="22"/>
          <w:szCs w:val="22"/>
        </w:rPr>
        <w:t>University of Calgary, Calgary, Canada</w:t>
      </w:r>
    </w:p>
    <w:p w14:paraId="36DE47E1" w14:textId="77777777" w:rsidR="00797673" w:rsidRDefault="00797673" w:rsidP="00797673">
      <w:pPr>
        <w:rPr>
          <w:rFonts w:ascii="Arial" w:hAnsi="Arial" w:cs="Arial"/>
          <w:sz w:val="22"/>
          <w:szCs w:val="22"/>
          <w:vertAlign w:val="superscript"/>
        </w:rPr>
      </w:pPr>
    </w:p>
    <w:p w14:paraId="7C58870D" w14:textId="77777777" w:rsidR="009A4B37" w:rsidRPr="00DA50D1" w:rsidRDefault="009A4B37" w:rsidP="00797673">
      <w:pPr>
        <w:rPr>
          <w:rFonts w:ascii="Arial" w:hAnsi="Arial" w:cs="Arial"/>
          <w:sz w:val="22"/>
          <w:szCs w:val="22"/>
        </w:rPr>
      </w:pPr>
    </w:p>
    <w:p w14:paraId="7BE9D242" w14:textId="77777777" w:rsidR="00797673" w:rsidRPr="00DA50D1" w:rsidRDefault="00797673" w:rsidP="00797673">
      <w:pPr>
        <w:rPr>
          <w:rFonts w:ascii="Arial" w:hAnsi="Arial" w:cs="Arial"/>
          <w:sz w:val="22"/>
          <w:szCs w:val="22"/>
        </w:rPr>
      </w:pPr>
    </w:p>
    <w:p w14:paraId="79587DE5" w14:textId="77777777" w:rsidR="00797673" w:rsidRDefault="00797673" w:rsidP="00797673">
      <w:pPr>
        <w:rPr>
          <w:rFonts w:ascii="Arial" w:hAnsi="Arial" w:cs="Arial"/>
          <w:sz w:val="22"/>
          <w:szCs w:val="22"/>
        </w:rPr>
      </w:pPr>
    </w:p>
    <w:p w14:paraId="42798DAD" w14:textId="77777777" w:rsidR="00797673" w:rsidRPr="00B45CFC" w:rsidRDefault="00797673" w:rsidP="00F71656">
      <w:pPr>
        <w:spacing w:line="360" w:lineRule="auto"/>
        <w:outlineLvl w:val="0"/>
        <w:rPr>
          <w:rFonts w:ascii="Arial" w:hAnsi="Arial" w:cs="Arial"/>
          <w:sz w:val="22"/>
          <w:szCs w:val="22"/>
        </w:rPr>
      </w:pPr>
    </w:p>
    <w:p w14:paraId="47556050" w14:textId="2B46D752" w:rsidR="00C14B9D" w:rsidRDefault="009A4B37" w:rsidP="00F71656">
      <w:pPr>
        <w:spacing w:line="360" w:lineRule="auto"/>
        <w:rPr>
          <w:rFonts w:ascii="Arial" w:hAnsi="Arial" w:cs="Arial"/>
          <w:sz w:val="22"/>
          <w:szCs w:val="22"/>
        </w:rPr>
      </w:pPr>
      <w:r w:rsidRPr="00DE7F80">
        <w:rPr>
          <w:rFonts w:eastAsia="Arial"/>
          <w:sz w:val="22"/>
          <w:szCs w:val="22"/>
          <w:vertAlign w:val="superscript"/>
        </w:rPr>
        <w:t>†</w:t>
      </w:r>
      <w:r>
        <w:rPr>
          <w:rFonts w:eastAsia="Arial"/>
          <w:sz w:val="22"/>
          <w:szCs w:val="22"/>
          <w:vertAlign w:val="superscript"/>
        </w:rPr>
        <w:t xml:space="preserve"> </w:t>
      </w:r>
      <w:r w:rsidR="00C31D19" w:rsidRPr="00C31D19">
        <w:rPr>
          <w:rFonts w:ascii="Arial" w:hAnsi="Arial" w:cs="Arial"/>
          <w:sz w:val="22"/>
          <w:szCs w:val="22"/>
        </w:rPr>
        <w:t>Author names shared co-first authorship</w:t>
      </w:r>
    </w:p>
    <w:p w14:paraId="315CB0C2" w14:textId="77777777" w:rsidR="00C14B9D" w:rsidRPr="00B45CFC" w:rsidRDefault="00C14B9D" w:rsidP="00F71656">
      <w:pPr>
        <w:spacing w:line="360" w:lineRule="auto"/>
        <w:rPr>
          <w:rFonts w:ascii="Arial" w:hAnsi="Arial" w:cs="Arial"/>
          <w:sz w:val="22"/>
          <w:szCs w:val="22"/>
        </w:rPr>
      </w:pPr>
      <w:r w:rsidRPr="00B45CFC">
        <w:rPr>
          <w:rFonts w:ascii="Arial" w:hAnsi="Arial" w:cs="Arial"/>
          <w:sz w:val="22"/>
          <w:szCs w:val="22"/>
        </w:rPr>
        <w:t>*Corresponding author</w:t>
      </w:r>
      <w:r>
        <w:rPr>
          <w:rFonts w:ascii="Arial" w:hAnsi="Arial" w:cs="Arial"/>
          <w:sz w:val="22"/>
          <w:szCs w:val="22"/>
        </w:rPr>
        <w:t>s</w:t>
      </w:r>
      <w:r w:rsidRPr="00B45CFC">
        <w:rPr>
          <w:rFonts w:ascii="Arial" w:hAnsi="Arial" w:cs="Arial"/>
          <w:sz w:val="22"/>
          <w:szCs w:val="22"/>
        </w:rPr>
        <w:t>:</w:t>
      </w:r>
    </w:p>
    <w:p w14:paraId="7FDA0823" w14:textId="77777777" w:rsidR="00C14B9D" w:rsidRDefault="00C14B9D" w:rsidP="00F71656">
      <w:pPr>
        <w:spacing w:line="360" w:lineRule="auto"/>
        <w:rPr>
          <w:rStyle w:val="Hyperlink"/>
          <w:rFonts w:ascii="Arial" w:hAnsi="Arial" w:cs="Arial"/>
          <w:sz w:val="22"/>
          <w:szCs w:val="22"/>
        </w:rPr>
      </w:pPr>
    </w:p>
    <w:p w14:paraId="6A7713BC" w14:textId="77777777" w:rsidR="00C14B9D" w:rsidRDefault="00C14B9D" w:rsidP="00F71656">
      <w:pPr>
        <w:spacing w:line="360" w:lineRule="auto"/>
        <w:rPr>
          <w:rStyle w:val="Hyperlink"/>
          <w:rFonts w:ascii="Arial" w:hAnsi="Arial" w:cs="Arial"/>
          <w:sz w:val="22"/>
          <w:szCs w:val="22"/>
        </w:rPr>
      </w:pPr>
    </w:p>
    <w:p w14:paraId="27D8390F" w14:textId="77777777" w:rsidR="004C1783" w:rsidRDefault="004C1783" w:rsidP="00F71656">
      <w:pPr>
        <w:spacing w:line="360" w:lineRule="auto"/>
        <w:rPr>
          <w:rStyle w:val="Hyperlink"/>
          <w:rFonts w:ascii="Arial" w:hAnsi="Arial" w:cs="Arial"/>
          <w:sz w:val="22"/>
          <w:szCs w:val="22"/>
        </w:rPr>
      </w:pPr>
    </w:p>
    <w:p w14:paraId="2D11ACB9" w14:textId="77777777" w:rsidR="004C1783" w:rsidRDefault="004C1783" w:rsidP="00F71656">
      <w:pPr>
        <w:spacing w:line="360" w:lineRule="auto"/>
        <w:rPr>
          <w:rStyle w:val="Hyperlink"/>
          <w:rFonts w:ascii="Arial" w:hAnsi="Arial" w:cs="Arial"/>
          <w:sz w:val="22"/>
          <w:szCs w:val="22"/>
        </w:rPr>
      </w:pPr>
    </w:p>
    <w:p w14:paraId="1A1BF87F" w14:textId="77777777" w:rsidR="004C1783" w:rsidRDefault="004C1783" w:rsidP="00F71656">
      <w:pPr>
        <w:spacing w:line="360" w:lineRule="auto"/>
        <w:rPr>
          <w:rStyle w:val="Hyperlink"/>
          <w:rFonts w:ascii="Arial" w:hAnsi="Arial" w:cs="Arial"/>
          <w:sz w:val="22"/>
          <w:szCs w:val="22"/>
        </w:rPr>
      </w:pPr>
    </w:p>
    <w:p w14:paraId="3E18D7F5" w14:textId="77777777" w:rsidR="004C1783" w:rsidRDefault="004C1783" w:rsidP="00F71656">
      <w:pPr>
        <w:spacing w:line="360" w:lineRule="auto"/>
        <w:rPr>
          <w:rStyle w:val="Hyperlink"/>
          <w:rFonts w:ascii="Arial" w:hAnsi="Arial" w:cs="Arial"/>
          <w:sz w:val="22"/>
          <w:szCs w:val="22"/>
        </w:rPr>
      </w:pPr>
    </w:p>
    <w:p w14:paraId="5A21B834" w14:textId="77777777" w:rsidR="004C1783" w:rsidRDefault="004C1783" w:rsidP="00F71656">
      <w:pPr>
        <w:spacing w:line="360" w:lineRule="auto"/>
        <w:rPr>
          <w:rStyle w:val="Hyperlink"/>
          <w:rFonts w:ascii="Arial" w:hAnsi="Arial" w:cs="Arial"/>
          <w:sz w:val="22"/>
          <w:szCs w:val="22"/>
        </w:rPr>
      </w:pPr>
    </w:p>
    <w:p w14:paraId="5AA499CD" w14:textId="77777777" w:rsidR="004C1783" w:rsidRDefault="004C1783" w:rsidP="00F71656">
      <w:pPr>
        <w:spacing w:line="360" w:lineRule="auto"/>
        <w:rPr>
          <w:rStyle w:val="Hyperlink"/>
          <w:rFonts w:ascii="Arial" w:hAnsi="Arial" w:cs="Arial"/>
          <w:sz w:val="22"/>
          <w:szCs w:val="22"/>
        </w:rPr>
      </w:pPr>
    </w:p>
    <w:p w14:paraId="77AD316D" w14:textId="77777777" w:rsidR="004C1783" w:rsidRDefault="004C1783" w:rsidP="00F71656">
      <w:pPr>
        <w:spacing w:line="360" w:lineRule="auto"/>
        <w:rPr>
          <w:rStyle w:val="Hyperlink"/>
          <w:rFonts w:ascii="Arial" w:hAnsi="Arial" w:cs="Arial"/>
          <w:sz w:val="22"/>
          <w:szCs w:val="22"/>
        </w:rPr>
      </w:pPr>
    </w:p>
    <w:p w14:paraId="4A4E0846" w14:textId="77777777" w:rsidR="004C1783" w:rsidRDefault="004C1783" w:rsidP="00F71656">
      <w:pPr>
        <w:spacing w:line="360" w:lineRule="auto"/>
        <w:rPr>
          <w:rStyle w:val="Hyperlink"/>
          <w:rFonts w:ascii="Arial" w:hAnsi="Arial" w:cs="Arial"/>
          <w:sz w:val="22"/>
          <w:szCs w:val="22"/>
        </w:rPr>
      </w:pPr>
    </w:p>
    <w:p w14:paraId="2EA05201" w14:textId="77777777" w:rsidR="004C1783" w:rsidRDefault="004C1783" w:rsidP="00F71656">
      <w:pPr>
        <w:spacing w:line="360" w:lineRule="auto"/>
        <w:rPr>
          <w:rStyle w:val="Hyperlink"/>
          <w:rFonts w:ascii="Arial" w:hAnsi="Arial" w:cs="Arial"/>
          <w:sz w:val="22"/>
          <w:szCs w:val="22"/>
        </w:rPr>
      </w:pPr>
    </w:p>
    <w:p w14:paraId="5776AB68" w14:textId="77777777" w:rsidR="004C1783" w:rsidRDefault="004C1783" w:rsidP="00F71656">
      <w:pPr>
        <w:spacing w:line="360" w:lineRule="auto"/>
        <w:rPr>
          <w:rStyle w:val="Hyperlink"/>
          <w:rFonts w:ascii="Arial" w:hAnsi="Arial" w:cs="Arial"/>
          <w:sz w:val="22"/>
          <w:szCs w:val="22"/>
        </w:rPr>
      </w:pPr>
    </w:p>
    <w:p w14:paraId="7E9A93B6" w14:textId="77777777" w:rsidR="004C1783" w:rsidRDefault="004C1783" w:rsidP="00F71656">
      <w:pPr>
        <w:spacing w:line="360" w:lineRule="auto"/>
        <w:rPr>
          <w:rStyle w:val="Hyperlink"/>
          <w:rFonts w:ascii="Arial" w:hAnsi="Arial" w:cs="Arial"/>
          <w:sz w:val="22"/>
          <w:szCs w:val="22"/>
        </w:rPr>
      </w:pPr>
    </w:p>
    <w:p w14:paraId="0B21B2A5" w14:textId="77777777" w:rsidR="004C1783" w:rsidRDefault="004C1783" w:rsidP="00F71656">
      <w:pPr>
        <w:spacing w:line="360" w:lineRule="auto"/>
        <w:rPr>
          <w:rStyle w:val="Hyperlink"/>
          <w:rFonts w:ascii="Arial" w:hAnsi="Arial" w:cs="Arial"/>
          <w:sz w:val="22"/>
          <w:szCs w:val="22"/>
        </w:rPr>
      </w:pPr>
    </w:p>
    <w:p w14:paraId="4B7AC9F9" w14:textId="36C750DB" w:rsidR="00C14B9D" w:rsidRPr="00B45CFC" w:rsidRDefault="00C14B9D" w:rsidP="00F71656">
      <w:pPr>
        <w:spacing w:line="360" w:lineRule="auto"/>
        <w:outlineLvl w:val="0"/>
        <w:rPr>
          <w:rFonts w:ascii="Arial" w:hAnsi="Arial" w:cs="Arial"/>
          <w:b/>
          <w:sz w:val="22"/>
          <w:szCs w:val="22"/>
        </w:rPr>
      </w:pPr>
      <w:r w:rsidRPr="00B45CFC">
        <w:rPr>
          <w:rFonts w:ascii="Arial" w:hAnsi="Arial" w:cs="Arial"/>
          <w:b/>
          <w:sz w:val="22"/>
          <w:szCs w:val="22"/>
        </w:rPr>
        <w:lastRenderedPageBreak/>
        <w:t>Abstract</w:t>
      </w:r>
    </w:p>
    <w:p w14:paraId="3D9E7F31" w14:textId="30915F28" w:rsidR="00E535A2" w:rsidRPr="00E535A2" w:rsidRDefault="00E535A2" w:rsidP="00E535A2">
      <w:pPr>
        <w:spacing w:line="360" w:lineRule="auto"/>
        <w:rPr>
          <w:rFonts w:ascii="Arial" w:hAnsi="Arial" w:cs="Arial"/>
          <w:sz w:val="22"/>
          <w:szCs w:val="22"/>
        </w:rPr>
      </w:pPr>
      <w:bookmarkStart w:id="0" w:name="OLE_LINK1"/>
      <w:bookmarkStart w:id="1" w:name="OLE_LINK2"/>
      <w:r w:rsidRPr="00E535A2">
        <w:rPr>
          <w:rFonts w:ascii="Arial" w:hAnsi="Arial" w:cs="Arial"/>
          <w:sz w:val="22"/>
          <w:szCs w:val="22"/>
        </w:rPr>
        <w:t xml:space="preserve">Genomic-wide association studies (GWAS) have </w:t>
      </w:r>
      <w:del w:id="2" w:author="Zheng, Wei" w:date="2023-05-31T09:45:00Z">
        <w:r w:rsidRPr="00E535A2" w:rsidDel="00E506C2">
          <w:rPr>
            <w:rFonts w:ascii="Arial" w:hAnsi="Arial" w:cs="Arial"/>
            <w:sz w:val="22"/>
            <w:szCs w:val="22"/>
          </w:rPr>
          <w:delText>made remarkable progress in identifying</w:delText>
        </w:r>
      </w:del>
      <w:ins w:id="3" w:author="Zheng, Wei" w:date="2023-05-31T09:45:00Z">
        <w:r w:rsidR="00E506C2">
          <w:rPr>
            <w:rFonts w:ascii="Arial" w:hAnsi="Arial" w:cs="Arial"/>
            <w:sz w:val="22"/>
            <w:szCs w:val="22"/>
          </w:rPr>
          <w:t>identified</w:t>
        </w:r>
      </w:ins>
      <w:r w:rsidRPr="00E535A2">
        <w:rPr>
          <w:rFonts w:ascii="Arial" w:hAnsi="Arial" w:cs="Arial"/>
          <w:sz w:val="22"/>
          <w:szCs w:val="22"/>
        </w:rPr>
        <w:t xml:space="preserve"> numerous</w:t>
      </w:r>
      <w:del w:id="4" w:author="Zheng, Wei" w:date="2023-05-31T09:45:00Z">
        <w:r w:rsidRPr="00E535A2" w:rsidDel="00E506C2">
          <w:rPr>
            <w:rFonts w:ascii="Arial" w:hAnsi="Arial" w:cs="Arial"/>
            <w:sz w:val="22"/>
            <w:szCs w:val="22"/>
          </w:rPr>
          <w:delText xml:space="preserve"> risk</w:delText>
        </w:r>
      </w:del>
      <w:r w:rsidRPr="00E535A2">
        <w:rPr>
          <w:rFonts w:ascii="Arial" w:hAnsi="Arial" w:cs="Arial"/>
          <w:sz w:val="22"/>
          <w:szCs w:val="22"/>
        </w:rPr>
        <w:t xml:space="preserve"> genetic </w:t>
      </w:r>
      <w:ins w:id="5" w:author="Zheng, Wei" w:date="2023-05-31T09:45:00Z">
        <w:r w:rsidR="00E506C2" w:rsidRPr="00E535A2">
          <w:rPr>
            <w:rFonts w:ascii="Arial" w:hAnsi="Arial" w:cs="Arial"/>
            <w:sz w:val="22"/>
            <w:szCs w:val="22"/>
          </w:rPr>
          <w:t xml:space="preserve">risk </w:t>
        </w:r>
      </w:ins>
      <w:r w:rsidRPr="00E535A2">
        <w:rPr>
          <w:rFonts w:ascii="Arial" w:hAnsi="Arial" w:cs="Arial"/>
          <w:sz w:val="22"/>
          <w:szCs w:val="22"/>
        </w:rPr>
        <w:t xml:space="preserve">variants associated with various types of cancer. To </w:t>
      </w:r>
      <w:r>
        <w:rPr>
          <w:rFonts w:ascii="Arial" w:hAnsi="Arial" w:cs="Arial"/>
          <w:sz w:val="22"/>
          <w:szCs w:val="22"/>
        </w:rPr>
        <w:t>enhance</w:t>
      </w:r>
      <w:r w:rsidRPr="00E535A2">
        <w:rPr>
          <w:rFonts w:ascii="Arial" w:hAnsi="Arial" w:cs="Arial"/>
          <w:sz w:val="22"/>
          <w:szCs w:val="22"/>
        </w:rPr>
        <w:t xml:space="preserve"> our understanding of the genetic </w:t>
      </w:r>
      <w:del w:id="6" w:author="Zheng, Wei" w:date="2023-05-31T09:46:00Z">
        <w:r w:rsidRPr="00E535A2" w:rsidDel="00777274">
          <w:rPr>
            <w:rFonts w:ascii="Arial" w:hAnsi="Arial" w:cs="Arial"/>
            <w:sz w:val="22"/>
            <w:szCs w:val="22"/>
          </w:rPr>
          <w:delText xml:space="preserve">architecture </w:delText>
        </w:r>
      </w:del>
      <w:ins w:id="7" w:author="Zheng, Wei" w:date="2023-05-31T09:46:00Z">
        <w:r w:rsidR="00777274">
          <w:rPr>
            <w:rFonts w:ascii="Arial" w:hAnsi="Arial" w:cs="Arial"/>
            <w:sz w:val="22"/>
            <w:szCs w:val="22"/>
          </w:rPr>
          <w:t xml:space="preserve">basis </w:t>
        </w:r>
      </w:ins>
      <w:r w:rsidRPr="00E535A2">
        <w:rPr>
          <w:rFonts w:ascii="Arial" w:hAnsi="Arial" w:cs="Arial"/>
          <w:sz w:val="22"/>
          <w:szCs w:val="22"/>
        </w:rPr>
        <w:t xml:space="preserve">of cancer susceptibility, it is crucial to conduct </w:t>
      </w:r>
      <w:del w:id="8" w:author="Zheng, Wei" w:date="2023-05-31T09:46:00Z">
        <w:r w:rsidRPr="00E535A2" w:rsidDel="008F4C30">
          <w:rPr>
            <w:rFonts w:ascii="Arial" w:hAnsi="Arial" w:cs="Arial"/>
            <w:sz w:val="22"/>
            <w:szCs w:val="22"/>
          </w:rPr>
          <w:delText>statistica</w:delText>
        </w:r>
      </w:del>
      <w:del w:id="9" w:author="Zheng, Wei" w:date="2023-05-31T09:47:00Z">
        <w:r w:rsidRPr="00E535A2" w:rsidDel="008F4C30">
          <w:rPr>
            <w:rFonts w:ascii="Arial" w:hAnsi="Arial" w:cs="Arial"/>
            <w:sz w:val="22"/>
            <w:szCs w:val="22"/>
          </w:rPr>
          <w:delText xml:space="preserve">l </w:delText>
        </w:r>
      </w:del>
      <w:r w:rsidRPr="00E535A2">
        <w:rPr>
          <w:rFonts w:ascii="Arial" w:hAnsi="Arial" w:cs="Arial"/>
          <w:sz w:val="22"/>
          <w:szCs w:val="22"/>
        </w:rPr>
        <w:t>fine-mapping analyses within these GWAS-identified risk loci, which can uncover additional independent risk association signals</w:t>
      </w:r>
      <w:ins w:id="10" w:author="Zheng, Wei" w:date="2023-05-31T09:47:00Z">
        <w:r w:rsidR="00506DB1">
          <w:rPr>
            <w:rFonts w:ascii="Arial" w:hAnsi="Arial" w:cs="Arial"/>
            <w:sz w:val="22"/>
            <w:szCs w:val="22"/>
          </w:rPr>
          <w:t xml:space="preserve"> and uncover potential causal variants and genes </w:t>
        </w:r>
        <w:r w:rsidR="0083528E">
          <w:rPr>
            <w:rFonts w:ascii="Arial" w:hAnsi="Arial" w:cs="Arial"/>
            <w:sz w:val="22"/>
            <w:szCs w:val="22"/>
          </w:rPr>
          <w:t>for cancer</w:t>
        </w:r>
      </w:ins>
      <w:r w:rsidRPr="00E535A2">
        <w:rPr>
          <w:rFonts w:ascii="Arial" w:hAnsi="Arial" w:cs="Arial"/>
          <w:sz w:val="22"/>
          <w:szCs w:val="22"/>
        </w:rPr>
        <w:t xml:space="preserve">. While fine-mapping studies have been conducted for </w:t>
      </w:r>
      <w:commentRangeStart w:id="11"/>
      <w:r w:rsidRPr="00E535A2">
        <w:rPr>
          <w:rFonts w:ascii="Arial" w:hAnsi="Arial" w:cs="Arial"/>
          <w:sz w:val="22"/>
          <w:szCs w:val="22"/>
        </w:rPr>
        <w:t xml:space="preserve">breast </w:t>
      </w:r>
      <w:del w:id="12" w:author="Zheng, Wei" w:date="2023-05-31T09:47:00Z">
        <w:r w:rsidRPr="00E535A2" w:rsidDel="0083528E">
          <w:rPr>
            <w:rFonts w:ascii="Arial" w:hAnsi="Arial" w:cs="Arial"/>
            <w:sz w:val="22"/>
            <w:szCs w:val="22"/>
          </w:rPr>
          <w:delText xml:space="preserve">cancer </w:delText>
        </w:r>
      </w:del>
      <w:r w:rsidRPr="00E535A2">
        <w:rPr>
          <w:rFonts w:ascii="Arial" w:hAnsi="Arial" w:cs="Arial"/>
          <w:sz w:val="22"/>
          <w:szCs w:val="22"/>
        </w:rPr>
        <w:t>and colorectal cancer</w:t>
      </w:r>
      <w:ins w:id="13" w:author="Zheng, Wei" w:date="2023-05-31T09:48:00Z">
        <w:r w:rsidR="0083528E">
          <w:rPr>
            <w:rFonts w:ascii="Arial" w:hAnsi="Arial" w:cs="Arial"/>
            <w:sz w:val="22"/>
            <w:szCs w:val="22"/>
          </w:rPr>
          <w:t>s</w:t>
        </w:r>
        <w:commentRangeEnd w:id="11"/>
        <w:r w:rsidR="0064518F">
          <w:rPr>
            <w:rStyle w:val="CommentReference"/>
          </w:rPr>
          <w:commentReference w:id="11"/>
        </w:r>
      </w:ins>
      <w:r w:rsidRPr="00E535A2">
        <w:rPr>
          <w:rFonts w:ascii="Arial" w:hAnsi="Arial" w:cs="Arial"/>
          <w:sz w:val="22"/>
          <w:szCs w:val="22"/>
        </w:rPr>
        <w:t>, several other cancer types have no</w:t>
      </w:r>
      <w:r>
        <w:rPr>
          <w:rFonts w:ascii="Arial" w:hAnsi="Arial" w:cs="Arial"/>
          <w:sz w:val="22"/>
          <w:szCs w:val="22"/>
        </w:rPr>
        <w:t xml:space="preserve">t been thoroughly investigated. Furthermore, </w:t>
      </w:r>
      <w:r w:rsidRPr="00E535A2">
        <w:rPr>
          <w:rFonts w:ascii="Arial" w:hAnsi="Arial" w:cs="Arial"/>
          <w:sz w:val="22"/>
          <w:szCs w:val="22"/>
        </w:rPr>
        <w:t>while candidate target genes for the risk variants identified in GWAS have been extensively studied through expression quantitative trait locus (</w:t>
      </w:r>
      <w:proofErr w:type="spellStart"/>
      <w:r w:rsidRPr="00E535A2">
        <w:rPr>
          <w:rFonts w:ascii="Arial" w:hAnsi="Arial" w:cs="Arial"/>
          <w:sz w:val="22"/>
          <w:szCs w:val="22"/>
        </w:rPr>
        <w:t>eQTL</w:t>
      </w:r>
      <w:proofErr w:type="spellEnd"/>
      <w:r w:rsidRPr="00E535A2">
        <w:rPr>
          <w:rFonts w:ascii="Arial" w:hAnsi="Arial" w:cs="Arial"/>
          <w:sz w:val="22"/>
          <w:szCs w:val="22"/>
        </w:rPr>
        <w:t>) analysis</w:t>
      </w:r>
      <w:r w:rsidR="00E51B31">
        <w:rPr>
          <w:rFonts w:ascii="Arial" w:hAnsi="Arial" w:cs="Arial"/>
          <w:sz w:val="22"/>
          <w:szCs w:val="22"/>
        </w:rPr>
        <w:t xml:space="preserve"> </w:t>
      </w:r>
      <w:r w:rsidR="00E51B31" w:rsidRPr="00E535A2">
        <w:rPr>
          <w:rFonts w:ascii="Arial" w:hAnsi="Arial" w:cs="Arial"/>
          <w:sz w:val="22"/>
          <w:szCs w:val="22"/>
        </w:rPr>
        <w:t>in human cancers</w:t>
      </w:r>
      <w:r w:rsidRPr="00E535A2">
        <w:rPr>
          <w:rFonts w:ascii="Arial" w:hAnsi="Arial" w:cs="Arial"/>
          <w:sz w:val="22"/>
          <w:szCs w:val="22"/>
        </w:rPr>
        <w:t xml:space="preserve">, the investigation of target proteins </w:t>
      </w:r>
      <w:commentRangeStart w:id="14"/>
      <w:r w:rsidRPr="00E535A2">
        <w:rPr>
          <w:rFonts w:ascii="Arial" w:hAnsi="Arial" w:cs="Arial"/>
          <w:sz w:val="22"/>
          <w:szCs w:val="22"/>
        </w:rPr>
        <w:t xml:space="preserve">for </w:t>
      </w:r>
      <w:r>
        <w:rPr>
          <w:rFonts w:ascii="Arial" w:hAnsi="Arial" w:cs="Arial"/>
          <w:sz w:val="22"/>
          <w:szCs w:val="22"/>
        </w:rPr>
        <w:t>most</w:t>
      </w:r>
      <w:r w:rsidRPr="00E535A2">
        <w:rPr>
          <w:rFonts w:ascii="Arial" w:hAnsi="Arial" w:cs="Arial"/>
          <w:sz w:val="22"/>
          <w:szCs w:val="22"/>
        </w:rPr>
        <w:t xml:space="preserve"> of </w:t>
      </w:r>
      <w:r w:rsidR="00BB35B8">
        <w:rPr>
          <w:rFonts w:ascii="Arial" w:hAnsi="Arial" w:cs="Arial" w:hint="eastAsia"/>
          <w:sz w:val="22"/>
          <w:szCs w:val="22"/>
        </w:rPr>
        <w:t>them</w:t>
      </w:r>
      <w:commentRangeEnd w:id="14"/>
      <w:r w:rsidR="00734353">
        <w:rPr>
          <w:rStyle w:val="CommentReference"/>
        </w:rPr>
        <w:commentReference w:id="14"/>
      </w:r>
      <w:r w:rsidRPr="00E535A2">
        <w:rPr>
          <w:rFonts w:ascii="Arial" w:hAnsi="Arial" w:cs="Arial"/>
          <w:sz w:val="22"/>
          <w:szCs w:val="22"/>
        </w:rPr>
        <w:t xml:space="preserve"> remains unexplored.</w:t>
      </w:r>
    </w:p>
    <w:p w14:paraId="04824F2D" w14:textId="77777777" w:rsidR="00E535A2" w:rsidRPr="00E535A2" w:rsidRDefault="00E535A2" w:rsidP="00E535A2">
      <w:pPr>
        <w:spacing w:line="360" w:lineRule="auto"/>
        <w:rPr>
          <w:rFonts w:ascii="Arial" w:hAnsi="Arial" w:cs="Arial"/>
          <w:sz w:val="22"/>
          <w:szCs w:val="22"/>
        </w:rPr>
      </w:pPr>
      <w:commentRangeStart w:id="15"/>
    </w:p>
    <w:p w14:paraId="162412B2" w14:textId="6E4F56A9" w:rsidR="00E535A2" w:rsidRPr="00E535A2" w:rsidRDefault="00E535A2" w:rsidP="00E535A2">
      <w:pPr>
        <w:spacing w:line="360" w:lineRule="auto"/>
        <w:rPr>
          <w:rFonts w:ascii="Arial" w:hAnsi="Arial" w:cs="Arial"/>
          <w:sz w:val="22"/>
          <w:szCs w:val="22"/>
        </w:rPr>
      </w:pPr>
      <w:r w:rsidRPr="00E535A2">
        <w:rPr>
          <w:rFonts w:ascii="Arial" w:hAnsi="Arial" w:cs="Arial"/>
          <w:sz w:val="22"/>
          <w:szCs w:val="22"/>
        </w:rPr>
        <w:t xml:space="preserve">In this study, we </w:t>
      </w:r>
      <w:commentRangeStart w:id="16"/>
      <w:r w:rsidRPr="00E535A2">
        <w:rPr>
          <w:rFonts w:ascii="Arial" w:hAnsi="Arial" w:cs="Arial"/>
          <w:sz w:val="22"/>
          <w:szCs w:val="22"/>
        </w:rPr>
        <w:t>characterize</w:t>
      </w:r>
      <w:r w:rsidR="000C2A2B">
        <w:rPr>
          <w:rFonts w:ascii="Arial" w:hAnsi="Arial" w:cs="Arial"/>
          <w:sz w:val="22"/>
          <w:szCs w:val="22"/>
        </w:rPr>
        <w:t>d</w:t>
      </w:r>
      <w:commentRangeEnd w:id="16"/>
      <w:r w:rsidR="009356F6">
        <w:rPr>
          <w:rStyle w:val="CommentReference"/>
        </w:rPr>
        <w:commentReference w:id="16"/>
      </w:r>
      <w:r w:rsidRPr="00E535A2">
        <w:rPr>
          <w:rFonts w:ascii="Arial" w:hAnsi="Arial" w:cs="Arial"/>
          <w:sz w:val="22"/>
          <w:szCs w:val="22"/>
        </w:rPr>
        <w:t xml:space="preserve"> 712 independent </w:t>
      </w:r>
      <w:commentRangeEnd w:id="15"/>
      <w:r w:rsidR="00F37F6A">
        <w:rPr>
          <w:rStyle w:val="CommentReference"/>
        </w:rPr>
        <w:commentReference w:id="15"/>
      </w:r>
      <w:r w:rsidRPr="00E535A2">
        <w:rPr>
          <w:rFonts w:ascii="Arial" w:hAnsi="Arial" w:cs="Arial"/>
          <w:sz w:val="22"/>
          <w:szCs w:val="22"/>
        </w:rPr>
        <w:t>signa</w:t>
      </w:r>
      <w:r w:rsidR="00C1587B">
        <w:rPr>
          <w:rFonts w:ascii="Arial" w:hAnsi="Arial" w:cs="Arial"/>
          <w:sz w:val="22"/>
          <w:szCs w:val="22"/>
        </w:rPr>
        <w:t>ls associated with cancer risk, through</w:t>
      </w:r>
      <w:r w:rsidR="00C1587B" w:rsidRPr="00F71656">
        <w:rPr>
          <w:rFonts w:ascii="Arial" w:hAnsi="Arial" w:cs="Arial"/>
          <w:sz w:val="22"/>
          <w:szCs w:val="22"/>
        </w:rPr>
        <w:t xml:space="preserve"> examining a comprehensive collection of previously reported risk variants and performing additional fine-mapping analyses using summary statistics </w:t>
      </w:r>
      <w:r w:rsidR="00C1587B">
        <w:rPr>
          <w:rFonts w:ascii="Arial" w:hAnsi="Arial" w:cs="Arial"/>
          <w:sz w:val="22"/>
          <w:szCs w:val="22"/>
        </w:rPr>
        <w:t>data from European</w:t>
      </w:r>
      <w:ins w:id="17" w:author="Zheng, Wei" w:date="2023-05-31T09:54:00Z">
        <w:r w:rsidR="005D0E5A">
          <w:rPr>
            <w:rFonts w:ascii="Arial" w:hAnsi="Arial" w:cs="Arial"/>
            <w:sz w:val="22"/>
            <w:szCs w:val="22"/>
          </w:rPr>
          <w:t>-ancestry</w:t>
        </w:r>
      </w:ins>
      <w:r w:rsidR="00C1587B">
        <w:rPr>
          <w:rFonts w:ascii="Arial" w:hAnsi="Arial" w:cs="Arial"/>
          <w:sz w:val="22"/>
          <w:szCs w:val="22"/>
        </w:rPr>
        <w:t xml:space="preserve"> populations from </w:t>
      </w:r>
      <w:r w:rsidR="00C1587B" w:rsidRPr="00F71656">
        <w:rPr>
          <w:rFonts w:ascii="Arial" w:hAnsi="Arial" w:cs="Arial"/>
          <w:sz w:val="22"/>
          <w:szCs w:val="22"/>
        </w:rPr>
        <w:t>six cancer types: breast (N=247,173), ovary (N=63,347), prostate (N=140,306), colorectum (N=125,478), lung (N=85,716), and pancreas (N=21,536).</w:t>
      </w:r>
      <w:r w:rsidRPr="00E535A2">
        <w:rPr>
          <w:rFonts w:ascii="Arial" w:hAnsi="Arial" w:cs="Arial"/>
          <w:sz w:val="22"/>
          <w:szCs w:val="22"/>
        </w:rPr>
        <w:t xml:space="preserve"> To identify candidate proteins associated with these risk variants, we conducted a meta-analysis of plasma protein quantitative trait locus (</w:t>
      </w:r>
      <w:proofErr w:type="spellStart"/>
      <w:r w:rsidRPr="00E535A2">
        <w:rPr>
          <w:rFonts w:ascii="Arial" w:hAnsi="Arial" w:cs="Arial"/>
          <w:sz w:val="22"/>
          <w:szCs w:val="22"/>
        </w:rPr>
        <w:t>pQTL</w:t>
      </w:r>
      <w:proofErr w:type="spellEnd"/>
      <w:r w:rsidRPr="00E535A2">
        <w:rPr>
          <w:rFonts w:ascii="Arial" w:hAnsi="Arial" w:cs="Arial"/>
          <w:sz w:val="22"/>
          <w:szCs w:val="22"/>
        </w:rPr>
        <w:t>) analysis results from two European</w:t>
      </w:r>
      <w:ins w:id="18" w:author="Zheng, Wei" w:date="2023-05-31T09:55:00Z">
        <w:r w:rsidR="00360B0B">
          <w:rPr>
            <w:rFonts w:ascii="Arial" w:hAnsi="Arial" w:cs="Arial"/>
            <w:sz w:val="22"/>
            <w:szCs w:val="22"/>
          </w:rPr>
          <w:t>-ancestry</w:t>
        </w:r>
      </w:ins>
      <w:r w:rsidRPr="00E535A2">
        <w:rPr>
          <w:rFonts w:ascii="Arial" w:hAnsi="Arial" w:cs="Arial"/>
          <w:sz w:val="22"/>
          <w:szCs w:val="22"/>
        </w:rPr>
        <w:t xml:space="preserve"> population studies (N=42,772; PMID: 35501419 and PMID: 34857953). By integrating the findings from these six cancer types</w:t>
      </w:r>
      <w:del w:id="19" w:author="Zheng, Wei" w:date="2023-05-31T09:56:00Z">
        <w:r w:rsidRPr="00E535A2" w:rsidDel="00A063FF">
          <w:rPr>
            <w:rFonts w:ascii="Arial" w:hAnsi="Arial" w:cs="Arial"/>
            <w:sz w:val="22"/>
            <w:szCs w:val="22"/>
          </w:rPr>
          <w:delText xml:space="preserve"> </w:delText>
        </w:r>
        <w:r w:rsidR="00C1587B" w:rsidDel="00A063FF">
          <w:rPr>
            <w:rFonts w:ascii="Arial" w:hAnsi="Arial" w:cs="Arial"/>
            <w:sz w:val="22"/>
            <w:szCs w:val="22"/>
          </w:rPr>
          <w:delText>at</w:delText>
        </w:r>
        <w:r w:rsidRPr="00E535A2" w:rsidDel="00A063FF">
          <w:rPr>
            <w:rFonts w:ascii="Arial" w:hAnsi="Arial" w:cs="Arial"/>
            <w:sz w:val="22"/>
            <w:szCs w:val="22"/>
          </w:rPr>
          <w:delText xml:space="preserve"> a Bonferroni corrected p-value threshold of &lt; 0.05</w:delText>
        </w:r>
      </w:del>
      <w:r w:rsidRPr="00E535A2">
        <w:rPr>
          <w:rFonts w:ascii="Arial" w:hAnsi="Arial" w:cs="Arial"/>
          <w:sz w:val="22"/>
          <w:szCs w:val="22"/>
        </w:rPr>
        <w:t xml:space="preserve">, </w:t>
      </w:r>
      <w:commentRangeStart w:id="20"/>
      <w:r w:rsidRPr="00E535A2">
        <w:rPr>
          <w:rFonts w:ascii="Arial" w:hAnsi="Arial" w:cs="Arial"/>
          <w:sz w:val="22"/>
          <w:szCs w:val="22"/>
        </w:rPr>
        <w:t xml:space="preserve">we discovered 259 protein </w:t>
      </w:r>
      <w:ins w:id="21" w:author="Zheng, Wei" w:date="2023-05-31T09:56:00Z">
        <w:r w:rsidR="00176A05">
          <w:rPr>
            <w:rFonts w:ascii="Arial" w:hAnsi="Arial" w:cs="Arial"/>
            <w:sz w:val="22"/>
            <w:szCs w:val="22"/>
          </w:rPr>
          <w:t>at</w:t>
        </w:r>
        <w:r w:rsidR="00176A05" w:rsidRPr="00E535A2">
          <w:rPr>
            <w:rFonts w:ascii="Arial" w:hAnsi="Arial" w:cs="Arial"/>
            <w:sz w:val="22"/>
            <w:szCs w:val="22"/>
          </w:rPr>
          <w:t xml:space="preserve"> a Bonferroni corrected p-value threshold of &lt; 0.05</w:t>
        </w:r>
        <w:r w:rsidR="00176A05">
          <w:rPr>
            <w:rFonts w:ascii="Arial" w:hAnsi="Arial" w:cs="Arial"/>
            <w:sz w:val="22"/>
            <w:szCs w:val="22"/>
          </w:rPr>
          <w:t xml:space="preserve">, </w:t>
        </w:r>
      </w:ins>
      <w:del w:id="22" w:author="Zheng, Wei" w:date="2023-05-31T09:56:00Z">
        <w:r w:rsidRPr="00E535A2" w:rsidDel="00176A05">
          <w:rPr>
            <w:rFonts w:ascii="Arial" w:hAnsi="Arial" w:cs="Arial"/>
            <w:sz w:val="22"/>
            <w:szCs w:val="22"/>
          </w:rPr>
          <w:delText xml:space="preserve">associations </w:delText>
        </w:r>
        <w:commentRangeEnd w:id="20"/>
        <w:r w:rsidR="00734353" w:rsidDel="00176A05">
          <w:rPr>
            <w:rStyle w:val="CommentReference"/>
          </w:rPr>
          <w:commentReference w:id="20"/>
        </w:r>
      </w:del>
      <w:r w:rsidRPr="00E535A2">
        <w:rPr>
          <w:rFonts w:ascii="Arial" w:hAnsi="Arial" w:cs="Arial"/>
          <w:sz w:val="22"/>
          <w:szCs w:val="22"/>
        </w:rPr>
        <w:t xml:space="preserve">corresponding to 207 unique </w:t>
      </w:r>
      <w:r w:rsidR="006C1CF1">
        <w:rPr>
          <w:rFonts w:ascii="Arial" w:hAnsi="Arial" w:cs="Arial"/>
          <w:sz w:val="22"/>
          <w:szCs w:val="22"/>
        </w:rPr>
        <w:t xml:space="preserve">proteins for 162 risk variants, including </w:t>
      </w:r>
      <w:r w:rsidRPr="00E535A2">
        <w:rPr>
          <w:rFonts w:ascii="Arial" w:hAnsi="Arial" w:cs="Arial"/>
          <w:sz w:val="22"/>
          <w:szCs w:val="22"/>
        </w:rPr>
        <w:t xml:space="preserve">34 proteins </w:t>
      </w:r>
      <w:r w:rsidR="006C1CF1">
        <w:rPr>
          <w:rFonts w:ascii="Arial" w:hAnsi="Arial" w:cs="Arial"/>
          <w:sz w:val="22"/>
          <w:szCs w:val="22"/>
        </w:rPr>
        <w:t xml:space="preserve">that </w:t>
      </w:r>
      <w:r w:rsidRPr="00E535A2">
        <w:rPr>
          <w:rFonts w:ascii="Arial" w:hAnsi="Arial" w:cs="Arial"/>
          <w:sz w:val="22"/>
          <w:szCs w:val="22"/>
        </w:rPr>
        <w:t>were shared by at least two cancer types.</w:t>
      </w:r>
      <w:r w:rsidR="006C1CF1">
        <w:rPr>
          <w:rFonts w:ascii="Arial" w:hAnsi="Arial" w:cs="Arial"/>
          <w:sz w:val="22"/>
          <w:szCs w:val="22"/>
        </w:rPr>
        <w:t xml:space="preserve"> Of them</w:t>
      </w:r>
      <w:r w:rsidRPr="00E535A2">
        <w:rPr>
          <w:rFonts w:ascii="Arial" w:hAnsi="Arial" w:cs="Arial"/>
          <w:sz w:val="22"/>
          <w:szCs w:val="22"/>
        </w:rPr>
        <w:t xml:space="preserve">, </w:t>
      </w:r>
      <w:ins w:id="23" w:author="Zheng, Wei" w:date="2023-05-31T09:58:00Z">
        <w:r w:rsidR="0046709D">
          <w:rPr>
            <w:rFonts w:ascii="Arial" w:hAnsi="Arial" w:cs="Arial"/>
            <w:sz w:val="22"/>
            <w:szCs w:val="22"/>
          </w:rPr>
          <w:t xml:space="preserve">associations of cancer risk with </w:t>
        </w:r>
      </w:ins>
      <w:r w:rsidRPr="00E535A2">
        <w:rPr>
          <w:rFonts w:ascii="Arial" w:hAnsi="Arial" w:cs="Arial"/>
          <w:sz w:val="22"/>
          <w:szCs w:val="22"/>
        </w:rPr>
        <w:t xml:space="preserve">over 40% of these proteins </w:t>
      </w:r>
      <w:r w:rsidR="006C1CF1" w:rsidRPr="00F71656">
        <w:rPr>
          <w:rFonts w:ascii="Arial" w:hAnsi="Arial" w:cs="Arial"/>
          <w:sz w:val="22"/>
          <w:szCs w:val="22"/>
        </w:rPr>
        <w:t xml:space="preserve">was supported by additional evidence </w:t>
      </w:r>
      <w:r w:rsidRPr="00E535A2">
        <w:rPr>
          <w:rFonts w:ascii="Arial" w:hAnsi="Arial" w:cs="Arial"/>
          <w:sz w:val="22"/>
          <w:szCs w:val="22"/>
        </w:rPr>
        <w:t xml:space="preserve">from functional genomic data in target cancer-related cells, </w:t>
      </w:r>
      <w:proofErr w:type="spellStart"/>
      <w:r w:rsidRPr="00E535A2">
        <w:rPr>
          <w:rFonts w:ascii="Arial" w:hAnsi="Arial" w:cs="Arial"/>
          <w:sz w:val="22"/>
          <w:szCs w:val="22"/>
        </w:rPr>
        <w:t>eQTL</w:t>
      </w:r>
      <w:proofErr w:type="spellEnd"/>
      <w:r w:rsidRPr="00E535A2">
        <w:rPr>
          <w:rFonts w:ascii="Arial" w:hAnsi="Arial" w:cs="Arial"/>
          <w:sz w:val="22"/>
          <w:szCs w:val="22"/>
        </w:rPr>
        <w:t xml:space="preserve"> analysis in relevant tissues, and colocalization analyses with GWAS risk signals. </w:t>
      </w:r>
      <w:ins w:id="24" w:author="Zheng, Wei" w:date="2023-05-31T09:57:00Z">
        <w:r w:rsidR="0036669E">
          <w:rPr>
            <w:rFonts w:ascii="Arial" w:hAnsi="Arial" w:cs="Arial"/>
            <w:sz w:val="22"/>
            <w:szCs w:val="22"/>
          </w:rPr>
          <w:t>E</w:t>
        </w:r>
      </w:ins>
      <w:del w:id="25" w:author="Zheng, Wei" w:date="2023-05-31T09:57:00Z">
        <w:r w:rsidR="00133FDF" w:rsidRPr="00133FDF" w:rsidDel="0036669E">
          <w:rPr>
            <w:rFonts w:ascii="Arial" w:hAnsi="Arial" w:cs="Arial"/>
            <w:sz w:val="22"/>
            <w:szCs w:val="22"/>
          </w:rPr>
          <w:delText>Further e</w:delText>
        </w:r>
      </w:del>
      <w:r w:rsidR="00133FDF" w:rsidRPr="00133FDF">
        <w:rPr>
          <w:rFonts w:ascii="Arial" w:hAnsi="Arial" w:cs="Arial"/>
          <w:sz w:val="22"/>
          <w:szCs w:val="22"/>
        </w:rPr>
        <w:t>nrichment analyses of these proteins highlighted the prominent involvement of well-established cancer signaling pathways, such as acute-phase responses, IL-6, Natural Killer cell wound healing, and STAT3 signaling pathways.</w:t>
      </w:r>
    </w:p>
    <w:p w14:paraId="00EDE3A0" w14:textId="77777777" w:rsidR="00E535A2" w:rsidRPr="00E535A2" w:rsidRDefault="00E535A2" w:rsidP="00E535A2">
      <w:pPr>
        <w:spacing w:line="360" w:lineRule="auto"/>
        <w:rPr>
          <w:rFonts w:ascii="Arial" w:hAnsi="Arial" w:cs="Arial"/>
          <w:sz w:val="22"/>
          <w:szCs w:val="22"/>
        </w:rPr>
      </w:pPr>
    </w:p>
    <w:p w14:paraId="5076DB7A" w14:textId="7A47ACA2" w:rsidR="00BA022D" w:rsidRPr="006C1CF1" w:rsidRDefault="0046709D" w:rsidP="006C1CF1">
      <w:pPr>
        <w:spacing w:line="360" w:lineRule="auto"/>
        <w:rPr>
          <w:rFonts w:ascii="Arial" w:hAnsi="Arial" w:cs="Arial"/>
          <w:sz w:val="22"/>
          <w:szCs w:val="22"/>
        </w:rPr>
      </w:pPr>
      <w:ins w:id="26" w:author="Zheng, Wei" w:date="2023-05-31T09:59:00Z">
        <w:r>
          <w:rPr>
            <w:rFonts w:ascii="Arial" w:hAnsi="Arial" w:cs="Arial"/>
            <w:sz w:val="22"/>
            <w:szCs w:val="22"/>
          </w:rPr>
          <w:t>O</w:t>
        </w:r>
      </w:ins>
      <w:del w:id="27" w:author="Zheng, Wei" w:date="2023-05-31T09:59:00Z">
        <w:r w:rsidR="00E535A2" w:rsidRPr="00E535A2" w:rsidDel="0046709D">
          <w:rPr>
            <w:rFonts w:ascii="Arial" w:hAnsi="Arial" w:cs="Arial"/>
            <w:sz w:val="22"/>
            <w:szCs w:val="22"/>
          </w:rPr>
          <w:delText>In summary, o</w:delText>
        </w:r>
      </w:del>
      <w:r w:rsidR="00E535A2" w:rsidRPr="00E535A2">
        <w:rPr>
          <w:rFonts w:ascii="Arial" w:hAnsi="Arial" w:cs="Arial"/>
          <w:sz w:val="22"/>
          <w:szCs w:val="22"/>
        </w:rPr>
        <w:t xml:space="preserve">ur study identified a significant number of </w:t>
      </w:r>
      <w:commentRangeStart w:id="28"/>
      <w:r w:rsidR="000C2A2B">
        <w:rPr>
          <w:rFonts w:ascii="Arial" w:hAnsi="Arial" w:cs="Arial"/>
          <w:sz w:val="22"/>
          <w:szCs w:val="22"/>
        </w:rPr>
        <w:t xml:space="preserve">novel </w:t>
      </w:r>
      <w:r w:rsidR="00E535A2" w:rsidRPr="00E535A2">
        <w:rPr>
          <w:rFonts w:ascii="Arial" w:hAnsi="Arial" w:cs="Arial"/>
          <w:sz w:val="22"/>
          <w:szCs w:val="22"/>
        </w:rPr>
        <w:t xml:space="preserve">putative susceptibility proteins </w:t>
      </w:r>
      <w:commentRangeEnd w:id="28"/>
      <w:r w:rsidR="00734353">
        <w:rPr>
          <w:rStyle w:val="CommentReference"/>
        </w:rPr>
        <w:commentReference w:id="28"/>
      </w:r>
      <w:r w:rsidR="00E535A2" w:rsidRPr="00E535A2">
        <w:rPr>
          <w:rFonts w:ascii="Arial" w:hAnsi="Arial" w:cs="Arial"/>
          <w:sz w:val="22"/>
          <w:szCs w:val="22"/>
        </w:rPr>
        <w:t>associated with cancer risk. By shedding light on the intricate pathways connecting risk genetic variants, target proteins, and signaling pathways related to cancer risk, our findings provide new insights and potential avenues for prevention and therapeutic interventions in these common cancers.</w:t>
      </w:r>
      <w:bookmarkEnd w:id="0"/>
      <w:bookmarkEnd w:id="1"/>
    </w:p>
    <w:sectPr w:rsidR="00BA022D" w:rsidRPr="006C1C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Zheng, Wei" w:date="2023-05-31T09:48:00Z" w:initials="ZW">
    <w:p w14:paraId="35B285BA" w14:textId="77777777" w:rsidR="0064518F" w:rsidRDefault="0064518F" w:rsidP="004044BF">
      <w:pPr>
        <w:pStyle w:val="CommentText"/>
      </w:pPr>
      <w:r>
        <w:rPr>
          <w:rStyle w:val="CommentReference"/>
        </w:rPr>
        <w:annotationRef/>
      </w:r>
      <w:r>
        <w:t>Also other cancers, I believe.</w:t>
      </w:r>
    </w:p>
  </w:comment>
  <w:comment w:id="14" w:author="Shu, Xiao-ou" w:date="2023-05-30T02:13:00Z" w:initials="SX">
    <w:p w14:paraId="596BCA71" w14:textId="37B90A27" w:rsidR="00734353" w:rsidRDefault="00734353">
      <w:pPr>
        <w:pStyle w:val="CommentText"/>
      </w:pPr>
      <w:r>
        <w:rPr>
          <w:rStyle w:val="CommentReference"/>
        </w:rPr>
        <w:annotationRef/>
      </w:r>
      <w:r>
        <w:t>Refer to GWAS identified risk variants?</w:t>
      </w:r>
    </w:p>
  </w:comment>
  <w:comment w:id="16" w:author="Zheng, Wei" w:date="2023-05-31T09:54:00Z" w:initials="ZW">
    <w:p w14:paraId="54C748BD" w14:textId="77777777" w:rsidR="009356F6" w:rsidRDefault="009356F6" w:rsidP="00B954CF">
      <w:pPr>
        <w:pStyle w:val="CommentText"/>
      </w:pPr>
      <w:r>
        <w:rPr>
          <w:rStyle w:val="CommentReference"/>
        </w:rPr>
        <w:annotationRef/>
      </w:r>
      <w:r>
        <w:t>Identified?</w:t>
      </w:r>
    </w:p>
  </w:comment>
  <w:comment w:id="15" w:author="Zheng, Wei" w:date="2023-05-31T10:00:00Z" w:initials="ZW">
    <w:p w14:paraId="56FB601C" w14:textId="77777777" w:rsidR="00F37F6A" w:rsidRDefault="00F37F6A" w:rsidP="005D2DEB">
      <w:pPr>
        <w:pStyle w:val="CommentText"/>
      </w:pPr>
      <w:r>
        <w:rPr>
          <w:rStyle w:val="CommentReference"/>
        </w:rPr>
        <w:annotationRef/>
      </w:r>
      <w:r>
        <w:t xml:space="preserve">You have done lots of fine-mapping analyses, which is not reflected in the title. Thus it is kind of odd to read fine-mapping rationale in the first paragraph. </w:t>
      </w:r>
    </w:p>
  </w:comment>
  <w:comment w:id="20" w:author="Shu, Xiao-ou" w:date="2023-05-30T02:16:00Z" w:initials="SX">
    <w:p w14:paraId="6A3E10AC" w14:textId="6BAE04E8" w:rsidR="00734353" w:rsidRDefault="00734353">
      <w:pPr>
        <w:pStyle w:val="CommentText"/>
      </w:pPr>
      <w:r>
        <w:rPr>
          <w:rStyle w:val="CommentReference"/>
        </w:rPr>
        <w:annotationRef/>
      </w:r>
      <w:r>
        <w:t>Do these proteins overlap with the cancer associated proteins reported in previous PWASs?</w:t>
      </w:r>
    </w:p>
  </w:comment>
  <w:comment w:id="28" w:author="Shu, Xiao-ou" w:date="2023-05-30T02:18:00Z" w:initials="SX">
    <w:p w14:paraId="06CA6CD1" w14:textId="741F38C8" w:rsidR="00734353" w:rsidRDefault="00734353">
      <w:pPr>
        <w:pStyle w:val="CommentText"/>
      </w:pPr>
      <w:r>
        <w:rPr>
          <w:rStyle w:val="CommentReference"/>
        </w:rPr>
        <w:annotationRef/>
      </w:r>
      <w:r>
        <w:t>See above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285BA" w15:done="0"/>
  <w15:commentEx w15:paraId="596BCA71" w15:done="0"/>
  <w15:commentEx w15:paraId="54C748BD" w15:done="0"/>
  <w15:commentEx w15:paraId="56FB601C" w15:done="0"/>
  <w15:commentEx w15:paraId="6A3E10AC" w15:done="0"/>
  <w15:commentEx w15:paraId="06CA6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968A" w16cex:dateUtc="2023-05-31T01:48:00Z"/>
  <w16cex:commentExtensible w16cex:durableId="282197C7" w16cex:dateUtc="2023-05-31T01:54:00Z"/>
  <w16cex:commentExtensible w16cex:durableId="2821994E" w16cex:dateUtc="2023-05-31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285BA" w16cid:durableId="2821968A"/>
  <w16cid:commentId w16cid:paraId="596BCA71" w16cid:durableId="281FDA60"/>
  <w16cid:commentId w16cid:paraId="54C748BD" w16cid:durableId="282197C7"/>
  <w16cid:commentId w16cid:paraId="56FB601C" w16cid:durableId="2821994E"/>
  <w16cid:commentId w16cid:paraId="6A3E10AC" w16cid:durableId="281FDB1A"/>
  <w16cid:commentId w16cid:paraId="06CA6CD1" w16cid:durableId="281FDB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3063" w14:textId="77777777" w:rsidR="00C1587B" w:rsidRDefault="00C1587B" w:rsidP="009A4B37">
      <w:r>
        <w:separator/>
      </w:r>
    </w:p>
  </w:endnote>
  <w:endnote w:type="continuationSeparator" w:id="0">
    <w:p w14:paraId="1BB0B366" w14:textId="77777777" w:rsidR="00C1587B" w:rsidRDefault="00C1587B" w:rsidP="009A4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68BA3" w14:textId="77777777" w:rsidR="00C1587B" w:rsidRDefault="00C1587B" w:rsidP="009A4B37">
      <w:r>
        <w:separator/>
      </w:r>
    </w:p>
  </w:footnote>
  <w:footnote w:type="continuationSeparator" w:id="0">
    <w:p w14:paraId="0BABBB68" w14:textId="77777777" w:rsidR="00C1587B" w:rsidRDefault="00C1587B" w:rsidP="009A4B3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 Wei">
    <w15:presenceInfo w15:providerId="AD" w15:userId="S::wei.zheng@vumc.org::e55f279d-64e1-4211-91bf-9fb503e50580"/>
  </w15:person>
  <w15:person w15:author="Shu, Xiao-ou">
    <w15:presenceInfo w15:providerId="AD" w15:userId="S::shux@vanderbilt.edu::ec9d60aa-5bc6-4a84-965d-21666583c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B9D"/>
    <w:rsid w:val="00014F9A"/>
    <w:rsid w:val="00032DE7"/>
    <w:rsid w:val="000555AC"/>
    <w:rsid w:val="000C2A2B"/>
    <w:rsid w:val="000D2783"/>
    <w:rsid w:val="000E4695"/>
    <w:rsid w:val="0012705B"/>
    <w:rsid w:val="00133FDF"/>
    <w:rsid w:val="00147D7C"/>
    <w:rsid w:val="00176A05"/>
    <w:rsid w:val="00192C30"/>
    <w:rsid w:val="001B3D09"/>
    <w:rsid w:val="002106CD"/>
    <w:rsid w:val="00274373"/>
    <w:rsid w:val="002C0B08"/>
    <w:rsid w:val="002C7CE8"/>
    <w:rsid w:val="0030780C"/>
    <w:rsid w:val="0031687C"/>
    <w:rsid w:val="00360B0B"/>
    <w:rsid w:val="0036669E"/>
    <w:rsid w:val="00375D65"/>
    <w:rsid w:val="00384DA3"/>
    <w:rsid w:val="00392D11"/>
    <w:rsid w:val="003C1C16"/>
    <w:rsid w:val="003F0692"/>
    <w:rsid w:val="004132CB"/>
    <w:rsid w:val="00423D37"/>
    <w:rsid w:val="00452A2A"/>
    <w:rsid w:val="0046709D"/>
    <w:rsid w:val="004C1783"/>
    <w:rsid w:val="004F6CBC"/>
    <w:rsid w:val="00506DB1"/>
    <w:rsid w:val="005618B0"/>
    <w:rsid w:val="005858A6"/>
    <w:rsid w:val="005D01F7"/>
    <w:rsid w:val="005D0E5A"/>
    <w:rsid w:val="00621AC6"/>
    <w:rsid w:val="0064518F"/>
    <w:rsid w:val="00686AAB"/>
    <w:rsid w:val="006C1CF1"/>
    <w:rsid w:val="0071264A"/>
    <w:rsid w:val="00734353"/>
    <w:rsid w:val="00752F86"/>
    <w:rsid w:val="00756C3F"/>
    <w:rsid w:val="00777274"/>
    <w:rsid w:val="00797673"/>
    <w:rsid w:val="007B4DBB"/>
    <w:rsid w:val="007C01C0"/>
    <w:rsid w:val="007E5C00"/>
    <w:rsid w:val="0083528E"/>
    <w:rsid w:val="008635A3"/>
    <w:rsid w:val="00877280"/>
    <w:rsid w:val="008A2402"/>
    <w:rsid w:val="008A6E67"/>
    <w:rsid w:val="008D6723"/>
    <w:rsid w:val="008F4C30"/>
    <w:rsid w:val="00906AB4"/>
    <w:rsid w:val="009314B1"/>
    <w:rsid w:val="009356F6"/>
    <w:rsid w:val="009A3D88"/>
    <w:rsid w:val="009A4B37"/>
    <w:rsid w:val="009E221E"/>
    <w:rsid w:val="009F2BEF"/>
    <w:rsid w:val="00A063FF"/>
    <w:rsid w:val="00A10F28"/>
    <w:rsid w:val="00A31511"/>
    <w:rsid w:val="00A403F6"/>
    <w:rsid w:val="00A70BC0"/>
    <w:rsid w:val="00A710A1"/>
    <w:rsid w:val="00AD71DF"/>
    <w:rsid w:val="00B405F8"/>
    <w:rsid w:val="00B40993"/>
    <w:rsid w:val="00B61EAC"/>
    <w:rsid w:val="00B92678"/>
    <w:rsid w:val="00BA022D"/>
    <w:rsid w:val="00BB35B8"/>
    <w:rsid w:val="00C14B9D"/>
    <w:rsid w:val="00C1587B"/>
    <w:rsid w:val="00C31D19"/>
    <w:rsid w:val="00CE4156"/>
    <w:rsid w:val="00D106F0"/>
    <w:rsid w:val="00D37123"/>
    <w:rsid w:val="00D4737E"/>
    <w:rsid w:val="00D62F8A"/>
    <w:rsid w:val="00DC422D"/>
    <w:rsid w:val="00E506C2"/>
    <w:rsid w:val="00E51B31"/>
    <w:rsid w:val="00E535A2"/>
    <w:rsid w:val="00E55BD8"/>
    <w:rsid w:val="00EC0CBB"/>
    <w:rsid w:val="00ED0A17"/>
    <w:rsid w:val="00F37F6A"/>
    <w:rsid w:val="00F6147B"/>
    <w:rsid w:val="00F71656"/>
    <w:rsid w:val="00FD7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D31CE2"/>
  <w15:docId w15:val="{03B7C2E2-FC25-4E5D-8BFD-D9ADE3FC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9D"/>
    <w:pPr>
      <w:spacing w:after="0" w:line="240"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B9D"/>
    <w:rPr>
      <w:color w:val="0563C1" w:themeColor="hyperlink"/>
      <w:u w:val="single"/>
    </w:rPr>
  </w:style>
  <w:style w:type="paragraph" w:styleId="Header">
    <w:name w:val="header"/>
    <w:basedOn w:val="Normal"/>
    <w:link w:val="HeaderChar"/>
    <w:uiPriority w:val="99"/>
    <w:unhideWhenUsed/>
    <w:rsid w:val="009A4B37"/>
    <w:pPr>
      <w:tabs>
        <w:tab w:val="center" w:pos="4320"/>
        <w:tab w:val="right" w:pos="8640"/>
      </w:tabs>
    </w:pPr>
  </w:style>
  <w:style w:type="character" w:customStyle="1" w:styleId="HeaderChar">
    <w:name w:val="Header Char"/>
    <w:basedOn w:val="DefaultParagraphFont"/>
    <w:link w:val="Header"/>
    <w:uiPriority w:val="99"/>
    <w:rsid w:val="009A4B37"/>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A4B37"/>
    <w:pPr>
      <w:tabs>
        <w:tab w:val="center" w:pos="4320"/>
        <w:tab w:val="right" w:pos="8640"/>
      </w:tabs>
    </w:pPr>
  </w:style>
  <w:style w:type="character" w:customStyle="1" w:styleId="FooterChar">
    <w:name w:val="Footer Char"/>
    <w:basedOn w:val="DefaultParagraphFont"/>
    <w:link w:val="Footer"/>
    <w:uiPriority w:val="99"/>
    <w:rsid w:val="009A4B37"/>
    <w:rPr>
      <w:rFonts w:ascii="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34353"/>
    <w:rPr>
      <w:sz w:val="16"/>
      <w:szCs w:val="16"/>
    </w:rPr>
  </w:style>
  <w:style w:type="paragraph" w:styleId="CommentText">
    <w:name w:val="annotation text"/>
    <w:basedOn w:val="Normal"/>
    <w:link w:val="CommentTextChar"/>
    <w:uiPriority w:val="99"/>
    <w:unhideWhenUsed/>
    <w:rsid w:val="00734353"/>
    <w:rPr>
      <w:sz w:val="20"/>
      <w:szCs w:val="20"/>
    </w:rPr>
  </w:style>
  <w:style w:type="character" w:customStyle="1" w:styleId="CommentTextChar">
    <w:name w:val="Comment Text Char"/>
    <w:basedOn w:val="DefaultParagraphFont"/>
    <w:link w:val="CommentText"/>
    <w:uiPriority w:val="99"/>
    <w:rsid w:val="00734353"/>
    <w:rPr>
      <w:rFonts w:ascii="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34353"/>
    <w:rPr>
      <w:b/>
      <w:bCs/>
    </w:rPr>
  </w:style>
  <w:style w:type="character" w:customStyle="1" w:styleId="CommentSubjectChar">
    <w:name w:val="Comment Subject Char"/>
    <w:basedOn w:val="CommentTextChar"/>
    <w:link w:val="CommentSubject"/>
    <w:uiPriority w:val="99"/>
    <w:semiHidden/>
    <w:rsid w:val="00734353"/>
    <w:rPr>
      <w:rFonts w:ascii="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734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353"/>
    <w:rPr>
      <w:rFonts w:ascii="Segoe UI" w:hAnsi="Segoe UI" w:cs="Segoe UI"/>
      <w:kern w:val="0"/>
      <w:sz w:val="18"/>
      <w:szCs w:val="18"/>
      <w14:ligatures w14:val="none"/>
    </w:rPr>
  </w:style>
  <w:style w:type="paragraph" w:styleId="Revision">
    <w:name w:val="Revision"/>
    <w:hidden/>
    <w:uiPriority w:val="99"/>
    <w:semiHidden/>
    <w:rsid w:val="00E506C2"/>
    <w:pPr>
      <w:spacing w:after="0"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cdb59f-8f9f-4564-929d-4c7f38722e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E7530885701E41B1A818749BD300DF" ma:contentTypeVersion="15" ma:contentTypeDescription="Create a new document." ma:contentTypeScope="" ma:versionID="f8841faf31f3b610be51a9e74a828d8b">
  <xsd:schema xmlns:xsd="http://www.w3.org/2001/XMLSchema" xmlns:xs="http://www.w3.org/2001/XMLSchema" xmlns:p="http://schemas.microsoft.com/office/2006/metadata/properties" xmlns:ns3="a6cdb59f-8f9f-4564-929d-4c7f38722e01" xmlns:ns4="2ce9c467-1dd1-42f5-a03f-7b9bb002ddcd" targetNamespace="http://schemas.microsoft.com/office/2006/metadata/properties" ma:root="true" ma:fieldsID="41ac45068b4a5c53ea8b278db43d8670" ns3:_="" ns4:_="">
    <xsd:import namespace="a6cdb59f-8f9f-4564-929d-4c7f38722e01"/>
    <xsd:import namespace="2ce9c467-1dd1-42f5-a03f-7b9bb002dd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db59f-8f9f-4564-929d-4c7f38722e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e9c467-1dd1-42f5-a03f-7b9bb002dd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ED1DD-C794-4B8D-83B6-6AEAD3509BDE}">
  <ds:schemaRefs>
    <ds:schemaRef ds:uri="http://schemas.microsoft.com/office/2006/metadata/properties"/>
    <ds:schemaRef ds:uri="http://schemas.microsoft.com/office/infopath/2007/PartnerControls"/>
    <ds:schemaRef ds:uri="a6cdb59f-8f9f-4564-929d-4c7f38722e01"/>
  </ds:schemaRefs>
</ds:datastoreItem>
</file>

<file path=customXml/itemProps2.xml><?xml version="1.0" encoding="utf-8"?>
<ds:datastoreItem xmlns:ds="http://schemas.openxmlformats.org/officeDocument/2006/customXml" ds:itemID="{39B14A14-E53E-4DCB-B7E4-1C6B3321FA0A}">
  <ds:schemaRefs>
    <ds:schemaRef ds:uri="http://schemas.microsoft.com/sharepoint/v3/contenttype/forms"/>
  </ds:schemaRefs>
</ds:datastoreItem>
</file>

<file path=customXml/itemProps3.xml><?xml version="1.0" encoding="utf-8"?>
<ds:datastoreItem xmlns:ds="http://schemas.openxmlformats.org/officeDocument/2006/customXml" ds:itemID="{7AE163FE-5D06-43F2-9602-D06E7D775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db59f-8f9f-4564-929d-4c7f38722e01"/>
    <ds:schemaRef ds:uri="2ce9c467-1dd1-42f5-a03f-7b9bb002d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dc:creator>
  <cp:keywords/>
  <dc:description/>
  <cp:lastModifiedBy>Zheng, Wei</cp:lastModifiedBy>
  <cp:revision>18</cp:revision>
  <dcterms:created xsi:type="dcterms:W3CDTF">2023-05-30T07:20:00Z</dcterms:created>
  <dcterms:modified xsi:type="dcterms:W3CDTF">2023-05-31T02:00:00Z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757b5eb4-b333-4268-884f-ae9876488276</vt:lpwstr>
  </property>
  <property fmtid="{D5CDD505-2E9C-101B-9397-08002B2CF9AE}" pid="3" name="ContentTypeId">
    <vt:lpwstr>0x01010034E7530885701E41B1A818749BD300DF</vt:lpwstr>
  </property>
  <property fmtid="{D5CDD505-2E9C-101B-9397-08002B2CF9AE}" pid="4" name="MSIP_Label_792c8cef-6f2b-4af1-b4ac-d815ff795cd6_Enabled">
    <vt:lpwstr>true</vt:lpwstr>
  </property>
  <property fmtid="{D5CDD505-2E9C-101B-9397-08002B2CF9AE}" pid="5" name="MSIP_Label_792c8cef-6f2b-4af1-b4ac-d815ff795cd6_SetDate">
    <vt:lpwstr>2023-05-31T01:44:55Z</vt:lpwstr>
  </property>
  <property fmtid="{D5CDD505-2E9C-101B-9397-08002B2CF9AE}" pid="6" name="MSIP_Label_792c8cef-6f2b-4af1-b4ac-d815ff795cd6_Method">
    <vt:lpwstr>Standard</vt:lpwstr>
  </property>
  <property fmtid="{D5CDD505-2E9C-101B-9397-08002B2CF9AE}" pid="7" name="MSIP_Label_792c8cef-6f2b-4af1-b4ac-d815ff795cd6_Name">
    <vt:lpwstr>VUMC General</vt:lpwstr>
  </property>
  <property fmtid="{D5CDD505-2E9C-101B-9397-08002B2CF9AE}" pid="8" name="MSIP_Label_792c8cef-6f2b-4af1-b4ac-d815ff795cd6_SiteId">
    <vt:lpwstr>ef575030-1424-4ed8-b83c-12c533d879ab</vt:lpwstr>
  </property>
  <property fmtid="{D5CDD505-2E9C-101B-9397-08002B2CF9AE}" pid="9" name="MSIP_Label_792c8cef-6f2b-4af1-b4ac-d815ff795cd6_ActionId">
    <vt:lpwstr>b0b49b6e-b13e-4b41-a257-379bcc15e938</vt:lpwstr>
  </property>
  <property fmtid="{D5CDD505-2E9C-101B-9397-08002B2CF9AE}" pid="10" name="MSIP_Label_792c8cef-6f2b-4af1-b4ac-d815ff795cd6_ContentBits">
    <vt:lpwstr>0</vt:lpwstr>
  </property>
</Properties>
</file>